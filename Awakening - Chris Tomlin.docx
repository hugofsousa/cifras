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652" w:rsidRPr="005F1BC8" w:rsidRDefault="005F4652" w:rsidP="005F1BC8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proofErr w:type="spellStart"/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>Awakening</w:t>
      </w:r>
      <w:proofErr w:type="spellEnd"/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 xml:space="preserve"> - </w:t>
      </w:r>
      <w:hyperlink r:id="rId5" w:history="1">
        <w:r>
          <w:rPr>
            <w:rStyle w:val="Hyperlink"/>
            <w:rFonts w:ascii="Arial" w:hAnsi="Arial" w:cs="Arial"/>
            <w:b w:val="0"/>
            <w:bCs w:val="0"/>
            <w:color w:val="FF6600"/>
            <w:sz w:val="30"/>
            <w:szCs w:val="30"/>
            <w:u w:val="none"/>
          </w:rPr>
          <w:t xml:space="preserve">Chris </w:t>
        </w:r>
        <w:proofErr w:type="spellStart"/>
        <w:r>
          <w:rPr>
            <w:rStyle w:val="Hyperlink"/>
            <w:rFonts w:ascii="Arial" w:hAnsi="Arial" w:cs="Arial"/>
            <w:b w:val="0"/>
            <w:bCs w:val="0"/>
            <w:color w:val="FF6600"/>
            <w:sz w:val="30"/>
            <w:szCs w:val="30"/>
            <w:u w:val="none"/>
          </w:rPr>
          <w:t>Tomlin</w:t>
        </w:r>
        <w:proofErr w:type="spellEnd"/>
      </w:hyperlink>
    </w:p>
    <w:p w:rsidR="005F4652" w:rsidRDefault="005F4652" w:rsidP="005F4652">
      <w:pPr>
        <w:pStyle w:val="Pr-formataoHTML"/>
        <w:jc w:val="both"/>
        <w:rPr>
          <w:color w:val="333333"/>
          <w:sz w:val="40"/>
          <w:szCs w:val="18"/>
        </w:rPr>
      </w:pPr>
    </w:p>
    <w:p w:rsidR="005F4652" w:rsidRPr="005F4652" w:rsidRDefault="005F4652" w:rsidP="005F4652">
      <w:pPr>
        <w:pStyle w:val="Pr-formataoHTML"/>
        <w:jc w:val="both"/>
        <w:rPr>
          <w:color w:val="333333"/>
          <w:sz w:val="40"/>
          <w:szCs w:val="18"/>
        </w:rPr>
      </w:pPr>
      <w:r w:rsidRPr="005F4652">
        <w:rPr>
          <w:color w:val="333333"/>
          <w:sz w:val="40"/>
          <w:szCs w:val="18"/>
        </w:rPr>
        <w:t xml:space="preserve">Tom: </w:t>
      </w:r>
      <w:hyperlink r:id="rId6" w:tooltip="alterar o tom da cifra" w:history="1">
        <w:r w:rsidRPr="005F4652">
          <w:rPr>
            <w:rStyle w:val="Hyperlink"/>
            <w:color w:val="FF6600"/>
            <w:sz w:val="40"/>
            <w:szCs w:val="18"/>
            <w:u w:val="none"/>
          </w:rPr>
          <w:t>D#</w:t>
        </w:r>
      </w:hyperlink>
      <w:r w:rsidRPr="005F4652">
        <w:rPr>
          <w:color w:val="333333"/>
          <w:sz w:val="40"/>
          <w:szCs w:val="18"/>
        </w:rPr>
        <w:t>(acordes na forma do tom D)</w:t>
      </w:r>
    </w:p>
    <w:p w:rsidR="005F4652" w:rsidRPr="005F4652" w:rsidRDefault="005F4652" w:rsidP="005F4652">
      <w:pPr>
        <w:pStyle w:val="Pr-formataoHTML"/>
        <w:jc w:val="both"/>
        <w:rPr>
          <w:color w:val="333333"/>
          <w:sz w:val="40"/>
          <w:szCs w:val="18"/>
        </w:rPr>
      </w:pPr>
      <w:proofErr w:type="spellStart"/>
      <w:r w:rsidRPr="005F4652">
        <w:rPr>
          <w:color w:val="333333"/>
          <w:sz w:val="40"/>
          <w:szCs w:val="18"/>
        </w:rPr>
        <w:t>Capotraste</w:t>
      </w:r>
      <w:proofErr w:type="spellEnd"/>
      <w:r w:rsidRPr="005F4652">
        <w:rPr>
          <w:color w:val="333333"/>
          <w:sz w:val="40"/>
          <w:szCs w:val="18"/>
        </w:rPr>
        <w:t xml:space="preserve"> na </w:t>
      </w:r>
      <w:hyperlink r:id="rId7" w:tooltip="adicionar capotraste na cifra" w:history="1">
        <w:r w:rsidRPr="005F4652">
          <w:rPr>
            <w:rStyle w:val="Hyperlink"/>
            <w:color w:val="FF6600"/>
            <w:sz w:val="40"/>
            <w:szCs w:val="18"/>
            <w:u w:val="none"/>
          </w:rPr>
          <w:t>1ª casa</w:t>
        </w:r>
      </w:hyperlink>
      <w:r w:rsidRPr="005F4652">
        <w:rPr>
          <w:color w:val="333333"/>
          <w:sz w:val="40"/>
          <w:szCs w:val="18"/>
        </w:rPr>
        <w:tab/>
      </w:r>
      <w:r w:rsidRPr="005F4652">
        <w:rPr>
          <w:color w:val="333333"/>
          <w:sz w:val="40"/>
          <w:szCs w:val="18"/>
        </w:rPr>
        <w:tab/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</w:rPr>
      </w:pPr>
      <w:r w:rsidRPr="005F4652">
        <w:rPr>
          <w:rFonts w:ascii="Arial" w:hAnsi="Arial" w:cs="Arial"/>
          <w:color w:val="333333"/>
          <w:sz w:val="40"/>
          <w:szCs w:val="18"/>
        </w:rPr>
        <w:t>(capo 1ª casa)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</w:rPr>
      </w:pP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>(</w:t>
      </w:r>
      <w:proofErr w:type="gramStart"/>
      <w:r w:rsidRPr="005F4652">
        <w:rPr>
          <w:rFonts w:ascii="Arial" w:hAnsi="Arial" w:cs="Arial"/>
          <w:color w:val="333333"/>
          <w:sz w:val="40"/>
          <w:szCs w:val="18"/>
          <w:lang w:val="en-US"/>
        </w:rPr>
        <w:t>verse</w:t>
      </w:r>
      <w:proofErr w:type="gram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1)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A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G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>In our hearts Lord, in this nation awakening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A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G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>Holy Spirit we desire awakening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>(</w:t>
      </w:r>
      <w:proofErr w:type="gramStart"/>
      <w:r w:rsidRPr="005F4652">
        <w:rPr>
          <w:rFonts w:ascii="Arial" w:hAnsi="Arial" w:cs="Arial"/>
          <w:color w:val="333333"/>
          <w:sz w:val="40"/>
          <w:szCs w:val="18"/>
          <w:lang w:val="en-US"/>
        </w:rPr>
        <w:t>chorus</w:t>
      </w:r>
      <w:proofErr w:type="gram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>)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G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</w:t>
      </w:r>
      <w:proofErr w:type="spellStart"/>
      <w:proofErr w:type="gramStart"/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Bm</w:t>
      </w:r>
      <w:proofErr w:type="spellEnd"/>
      <w:proofErr w:type="gram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A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>For You and You alone, awake my soul, awake my soul and sing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G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    </w:t>
      </w:r>
      <w:proofErr w:type="spellStart"/>
      <w:proofErr w:type="gramStart"/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Bm</w:t>
      </w:r>
      <w:proofErr w:type="spellEnd"/>
      <w:proofErr w:type="gram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A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For the world </w:t>
      </w:r>
      <w:proofErr w:type="gramStart"/>
      <w:r w:rsidRPr="005F4652">
        <w:rPr>
          <w:rFonts w:ascii="Arial" w:hAnsi="Arial" w:cs="Arial"/>
          <w:color w:val="333333"/>
          <w:sz w:val="40"/>
          <w:szCs w:val="18"/>
          <w:lang w:val="en-US"/>
        </w:rPr>
        <w:t>You</w:t>
      </w:r>
      <w:proofErr w:type="gram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love, Your will be done, let Your will be done in me</w:t>
      </w:r>
    </w:p>
    <w:p w:rsidR="005F1BC8" w:rsidRDefault="005F1BC8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>(</w:t>
      </w:r>
      <w:proofErr w:type="gramStart"/>
      <w:r w:rsidRPr="005F4652">
        <w:rPr>
          <w:rFonts w:ascii="Arial" w:hAnsi="Arial" w:cs="Arial"/>
          <w:color w:val="333333"/>
          <w:sz w:val="40"/>
          <w:szCs w:val="18"/>
          <w:lang w:val="en-US"/>
        </w:rPr>
        <w:t>verse</w:t>
      </w:r>
      <w:proofErr w:type="gram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2)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A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G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In Your presence, in </w:t>
      </w:r>
      <w:proofErr w:type="gramStart"/>
      <w:r w:rsidRPr="005F4652">
        <w:rPr>
          <w:rFonts w:ascii="Arial" w:hAnsi="Arial" w:cs="Arial"/>
          <w:color w:val="333333"/>
          <w:sz w:val="40"/>
          <w:szCs w:val="18"/>
          <w:lang w:val="en-US"/>
        </w:rPr>
        <w:t>Your</w:t>
      </w:r>
      <w:proofErr w:type="gram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power, awakening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A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G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>For this moment, for this hour, awakening</w:t>
      </w:r>
    </w:p>
    <w:p w:rsid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</w:p>
    <w:p w:rsidR="005F1BC8" w:rsidRDefault="005F1BC8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</w:p>
    <w:p w:rsidR="005F1BC8" w:rsidRDefault="005F1BC8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</w:p>
    <w:p w:rsidR="005F1BC8" w:rsidRDefault="005F1BC8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</w:p>
    <w:p w:rsidR="005F1BC8" w:rsidRDefault="005F1BC8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</w:p>
    <w:p w:rsidR="005F1BC8" w:rsidRPr="005F4652" w:rsidRDefault="005F1BC8" w:rsidP="005F1BC8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lastRenderedPageBreak/>
        <w:t xml:space="preserve">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G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</w:t>
      </w:r>
      <w:proofErr w:type="spellStart"/>
      <w:proofErr w:type="gramStart"/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Bm</w:t>
      </w:r>
      <w:proofErr w:type="spellEnd"/>
      <w:proofErr w:type="gram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A</w:t>
      </w:r>
    </w:p>
    <w:p w:rsidR="005F1BC8" w:rsidRPr="005F4652" w:rsidRDefault="005F1BC8" w:rsidP="005F1BC8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>For You and You alone, awake my soul, awake my soul and sing</w:t>
      </w:r>
    </w:p>
    <w:p w:rsidR="005F1BC8" w:rsidRPr="005F4652" w:rsidRDefault="005F1BC8" w:rsidP="005F1BC8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G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    </w:t>
      </w:r>
      <w:proofErr w:type="spellStart"/>
      <w:proofErr w:type="gramStart"/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Bm</w:t>
      </w:r>
      <w:proofErr w:type="spellEnd"/>
      <w:proofErr w:type="gram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A</w:t>
      </w:r>
    </w:p>
    <w:p w:rsidR="005F1BC8" w:rsidRDefault="005F1BC8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For the world </w:t>
      </w:r>
      <w:proofErr w:type="gramStart"/>
      <w:r w:rsidRPr="005F4652">
        <w:rPr>
          <w:rFonts w:ascii="Arial" w:hAnsi="Arial" w:cs="Arial"/>
          <w:color w:val="333333"/>
          <w:sz w:val="40"/>
          <w:szCs w:val="18"/>
          <w:lang w:val="en-US"/>
        </w:rPr>
        <w:t>You</w:t>
      </w:r>
      <w:proofErr w:type="gram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love, Your will be done, let Your will be done in me</w:t>
      </w:r>
    </w:p>
    <w:p w:rsidR="005F1BC8" w:rsidRPr="005F4652" w:rsidRDefault="005F1BC8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</w:rPr>
      </w:pPr>
      <w:r w:rsidRPr="005F4652">
        <w:rPr>
          <w:rFonts w:ascii="Arial" w:hAnsi="Arial" w:cs="Arial"/>
          <w:color w:val="333333"/>
          <w:sz w:val="40"/>
          <w:szCs w:val="18"/>
        </w:rPr>
        <w:t>(</w:t>
      </w:r>
      <w:proofErr w:type="spellStart"/>
      <w:r w:rsidRPr="005F4652">
        <w:rPr>
          <w:rFonts w:ascii="Arial" w:hAnsi="Arial" w:cs="Arial"/>
          <w:color w:val="333333"/>
          <w:sz w:val="40"/>
          <w:szCs w:val="18"/>
        </w:rPr>
        <w:t>nstrumental</w:t>
      </w:r>
      <w:proofErr w:type="spellEnd"/>
      <w:r w:rsidRPr="005F4652">
        <w:rPr>
          <w:rFonts w:ascii="Arial" w:hAnsi="Arial" w:cs="Arial"/>
          <w:color w:val="333333"/>
          <w:sz w:val="40"/>
          <w:szCs w:val="18"/>
        </w:rPr>
        <w:t xml:space="preserve"> 2x)</w:t>
      </w:r>
      <w:proofErr w:type="gramStart"/>
      <w:r w:rsidRPr="005F4652">
        <w:rPr>
          <w:rFonts w:ascii="Arial" w:hAnsi="Arial" w:cs="Arial"/>
          <w:color w:val="333333"/>
          <w:sz w:val="40"/>
          <w:szCs w:val="18"/>
        </w:rPr>
        <w:t xml:space="preserve">   </w:t>
      </w:r>
      <w:proofErr w:type="gramEnd"/>
      <w:r w:rsidRPr="005F4652">
        <w:rPr>
          <w:rFonts w:ascii="Arial" w:hAnsi="Arial" w:cs="Arial"/>
          <w:b/>
          <w:bCs/>
          <w:color w:val="FF6600"/>
          <w:sz w:val="40"/>
          <w:szCs w:val="18"/>
        </w:rPr>
        <w:t>Em</w:t>
      </w:r>
      <w:r w:rsidRPr="005F4652">
        <w:rPr>
          <w:rFonts w:ascii="Arial" w:hAnsi="Arial" w:cs="Arial"/>
          <w:color w:val="333333"/>
          <w:sz w:val="40"/>
          <w:szCs w:val="18"/>
        </w:rPr>
        <w:t xml:space="preserve">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</w:rPr>
        <w:t>G</w:t>
      </w:r>
      <w:r w:rsidRPr="005F4652">
        <w:rPr>
          <w:rFonts w:ascii="Arial" w:hAnsi="Arial" w:cs="Arial"/>
          <w:color w:val="333333"/>
          <w:sz w:val="40"/>
          <w:szCs w:val="18"/>
        </w:rPr>
        <w:t xml:space="preserve">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</w:rPr>
        <w:t>D</w:t>
      </w:r>
      <w:r w:rsidRPr="005F4652">
        <w:rPr>
          <w:rFonts w:ascii="Arial" w:hAnsi="Arial" w:cs="Arial"/>
          <w:color w:val="333333"/>
          <w:sz w:val="40"/>
          <w:szCs w:val="18"/>
        </w:rPr>
        <w:t xml:space="preserve">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</w:rPr>
        <w:t>A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</w:rPr>
      </w:pP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>(</w:t>
      </w:r>
      <w:proofErr w:type="gramStart"/>
      <w:r w:rsidRPr="005F4652">
        <w:rPr>
          <w:rFonts w:ascii="Arial" w:hAnsi="Arial" w:cs="Arial"/>
          <w:color w:val="333333"/>
          <w:sz w:val="40"/>
          <w:szCs w:val="18"/>
          <w:lang w:val="en-US"/>
        </w:rPr>
        <w:t>bridge</w:t>
      </w:r>
      <w:proofErr w:type="gram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>)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</w:t>
      </w:r>
      <w:del w:id="0" w:author="Jairo Borges" w:date="2014-09-20T17:09:00Z">
        <w:r w:rsidRPr="005F4652" w:rsidDel="00877119">
          <w:rPr>
            <w:rFonts w:ascii="Arial" w:hAnsi="Arial" w:cs="Arial"/>
            <w:b/>
            <w:bCs/>
            <w:color w:val="FF6600"/>
            <w:sz w:val="40"/>
            <w:szCs w:val="18"/>
            <w:lang w:val="en-US"/>
          </w:rPr>
          <w:delText>Em</w:delText>
        </w:r>
        <w:r w:rsidRPr="005F4652" w:rsidDel="00877119">
          <w:rPr>
            <w:rFonts w:ascii="Arial" w:hAnsi="Arial" w:cs="Arial"/>
            <w:color w:val="333333"/>
            <w:sz w:val="40"/>
            <w:szCs w:val="18"/>
            <w:lang w:val="en-US"/>
          </w:rPr>
          <w:delText xml:space="preserve">             </w:delText>
        </w:r>
      </w:del>
      <w:ins w:id="1" w:author="Jairo Borges" w:date="2014-09-20T17:09:00Z">
        <w:r w:rsidR="00877119">
          <w:rPr>
            <w:rFonts w:ascii="Arial" w:hAnsi="Arial" w:cs="Arial"/>
            <w:b/>
            <w:bCs/>
            <w:color w:val="FF6600"/>
            <w:sz w:val="40"/>
            <w:szCs w:val="18"/>
            <w:lang w:val="en-US"/>
          </w:rPr>
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/w:r>
        <w:bookmarkStart w:id="2" w:name="_GoBack"/>
        <w:bookmarkEnd w:id="2"/>
        <w:r w:rsidR="00877119" w:rsidRPr="005F4652">
          <w:rPr>
            <w:rFonts w:ascii="Arial" w:hAnsi="Arial" w:cs="Arial"/>
            <w:color w:val="333333"/>
            <w:sz w:val="40"/>
            <w:szCs w:val="18"/>
            <w:lang w:val="en-US"/>
          </w:rPr>
          <w:t xml:space="preserve">             </w:t>
        </w:r>
      </w:ins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G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   </w:t>
      </w:r>
      <w:proofErr w:type="spellStart"/>
      <w:proofErr w:type="gramStart"/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Bm</w:t>
      </w:r>
      <w:proofErr w:type="spellEnd"/>
      <w:proofErr w:type="gram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>Like the rising sun that shines, from the darkness comes a light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      </w:t>
      </w:r>
      <w:proofErr w:type="spellStart"/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Em</w:t>
      </w:r>
      <w:proofErr w:type="spell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G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Asus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A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I hear </w:t>
      </w:r>
      <w:proofErr w:type="gramStart"/>
      <w:r w:rsidRPr="005F4652">
        <w:rPr>
          <w:rFonts w:ascii="Arial" w:hAnsi="Arial" w:cs="Arial"/>
          <w:color w:val="333333"/>
          <w:sz w:val="40"/>
          <w:szCs w:val="18"/>
          <w:lang w:val="en-US"/>
        </w:rPr>
        <w:t>Your</w:t>
      </w:r>
      <w:proofErr w:type="gram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voice and this is my awakening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>(</w:t>
      </w:r>
      <w:proofErr w:type="gramStart"/>
      <w:r w:rsidRPr="005F4652">
        <w:rPr>
          <w:rFonts w:ascii="Arial" w:hAnsi="Arial" w:cs="Arial"/>
          <w:color w:val="333333"/>
          <w:sz w:val="40"/>
          <w:szCs w:val="18"/>
          <w:lang w:val="en-US"/>
        </w:rPr>
        <w:t>bridge</w:t>
      </w:r>
      <w:proofErr w:type="gram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2)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</w:t>
      </w:r>
      <w:r w:rsidR="00860479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G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</w:t>
      </w:r>
      <w:proofErr w:type="spellStart"/>
      <w:r w:rsidR="00860479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E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m</w:t>
      </w:r>
      <w:proofErr w:type="spell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A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>Like the rising sun that shines, awake my soul, awake my soul and sing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  </w:t>
      </w:r>
      <w:r w:rsidR="00860479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G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</w:t>
      </w:r>
      <w:proofErr w:type="spellStart"/>
      <w:r w:rsidR="00860479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E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m</w:t>
      </w:r>
      <w:proofErr w:type="spell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A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>From the darkness comes a light, awake my soul, awake my soul and sing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</w:t>
      </w:r>
      <w:r w:rsidR="00860479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G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</w:t>
      </w:r>
      <w:proofErr w:type="spellStart"/>
      <w:r w:rsidR="00860479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E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m</w:t>
      </w:r>
      <w:proofErr w:type="spell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A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>Like the rising sun that shines, awake my soul, awake my soul and sing</w:t>
      </w:r>
    </w:p>
    <w:p w:rsidR="005F465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</w:t>
      </w:r>
      <w:r w:rsidR="00860479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G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</w:t>
      </w:r>
      <w:proofErr w:type="spellStart"/>
      <w:r w:rsidR="00860479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E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m</w:t>
      </w:r>
      <w:proofErr w:type="spell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D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         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A</w:t>
      </w: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   </w:t>
      </w:r>
      <w:r w:rsidRPr="005F4652">
        <w:rPr>
          <w:rFonts w:ascii="Arial" w:hAnsi="Arial" w:cs="Arial"/>
          <w:b/>
          <w:bCs/>
          <w:color w:val="FF6600"/>
          <w:sz w:val="40"/>
          <w:szCs w:val="18"/>
          <w:lang w:val="en-US"/>
        </w:rPr>
        <w:t>G</w:t>
      </w:r>
    </w:p>
    <w:p w:rsidR="00394CD2" w:rsidRPr="005F4652" w:rsidRDefault="005F4652" w:rsidP="005F4652">
      <w:pPr>
        <w:pStyle w:val="Pr-formataoHTML"/>
        <w:jc w:val="both"/>
        <w:rPr>
          <w:rFonts w:ascii="Arial" w:hAnsi="Arial" w:cs="Arial"/>
          <w:color w:val="333333"/>
          <w:sz w:val="40"/>
          <w:szCs w:val="18"/>
          <w:lang w:val="en-US"/>
        </w:rPr>
      </w:pPr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Only </w:t>
      </w:r>
      <w:proofErr w:type="gramStart"/>
      <w:r w:rsidRPr="005F4652">
        <w:rPr>
          <w:rFonts w:ascii="Arial" w:hAnsi="Arial" w:cs="Arial"/>
          <w:color w:val="333333"/>
          <w:sz w:val="40"/>
          <w:szCs w:val="18"/>
          <w:lang w:val="en-US"/>
        </w:rPr>
        <w:t>You</w:t>
      </w:r>
      <w:proofErr w:type="gramEnd"/>
      <w:r w:rsidRPr="005F4652">
        <w:rPr>
          <w:rFonts w:ascii="Arial" w:hAnsi="Arial" w:cs="Arial"/>
          <w:color w:val="333333"/>
          <w:sz w:val="40"/>
          <w:szCs w:val="18"/>
          <w:lang w:val="en-US"/>
        </w:rPr>
        <w:t xml:space="preserve"> can raise a life, awake my soul, awake my soul and sing</w:t>
      </w:r>
    </w:p>
    <w:sectPr w:rsidR="00394CD2" w:rsidRPr="005F4652" w:rsidSect="005F4652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doNotDisplayPageBoundarie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14"/>
    <w:rsid w:val="0000525D"/>
    <w:rsid w:val="00394CD2"/>
    <w:rsid w:val="005F1BC8"/>
    <w:rsid w:val="005F4652"/>
    <w:rsid w:val="00860479"/>
    <w:rsid w:val="00877119"/>
    <w:rsid w:val="00B66AE8"/>
    <w:rsid w:val="00BB0AA3"/>
    <w:rsid w:val="00EA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2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A2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21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A21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A211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A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A211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2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2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A2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21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A21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A211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A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A211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2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274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63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70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877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fraclub.com.br/chris-tomlin/awakenin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chris-tomlin/awakening/" TargetMode="External"/><Relationship Id="rId5" Type="http://schemas.openxmlformats.org/officeDocument/2006/relationships/hyperlink" Target="http://www.cifraclub.com.br/chris-toml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7</cp:revision>
  <dcterms:created xsi:type="dcterms:W3CDTF">2014-01-16T14:05:00Z</dcterms:created>
  <dcterms:modified xsi:type="dcterms:W3CDTF">2014-09-20T20:11:00Z</dcterms:modified>
</cp:coreProperties>
</file>